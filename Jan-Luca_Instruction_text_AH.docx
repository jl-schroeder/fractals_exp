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11D98" w14:textId="77777777" w:rsidR="005E7AD4" w:rsidRPr="005E7AD4" w:rsidRDefault="005E7AD4" w:rsidP="005E7A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7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___________________________________________</w:t>
      </w:r>
      <w:r w:rsidRPr="005E7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Welcome!</w:t>
      </w:r>
    </w:p>
    <w:p w14:paraId="100952AC" w14:textId="77777777" w:rsidR="005E7AD4" w:rsidRPr="005E7AD4" w:rsidRDefault="005E7AD4" w:rsidP="005E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sz w:val="24"/>
          <w:szCs w:val="24"/>
        </w:rPr>
        <w:t>Thank you for participating in this experiment.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On the following slides you will be presented with a few tests.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 xml:space="preserve">You will find the specific instructions before the </w:t>
      </w:r>
      <w:commentRangeStart w:id="0"/>
      <w:r w:rsidRPr="005E7AD4">
        <w:rPr>
          <w:rFonts w:ascii="Times New Roman" w:eastAsia="Times New Roman" w:hAnsi="Times New Roman" w:cs="Times New Roman"/>
          <w:sz w:val="24"/>
          <w:szCs w:val="24"/>
        </w:rPr>
        <w:t>test</w:t>
      </w:r>
      <w:commentRangeEnd w:id="0"/>
      <w:r w:rsidR="00195528">
        <w:rPr>
          <w:rStyle w:val="Kommentarzeichen"/>
        </w:rPr>
        <w:commentReference w:id="0"/>
      </w:r>
      <w:r w:rsidRPr="005E7A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"/>
      <w:r w:rsidRPr="005E7AD4">
        <w:rPr>
          <w:rFonts w:ascii="Times New Roman" w:eastAsia="Times New Roman" w:hAnsi="Times New Roman" w:cs="Times New Roman"/>
          <w:sz w:val="24"/>
          <w:szCs w:val="24"/>
        </w:rPr>
        <w:t>where you will get the dedicated instructions.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1"/>
      <w:r w:rsidR="00195528">
        <w:rPr>
          <w:rStyle w:val="Kommentarzeichen"/>
        </w:rPr>
        <w:commentReference w:id="1"/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Please read all the instructions carefully.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 xml:space="preserve">You will </w:t>
      </w:r>
      <w:commentRangeStart w:id="2"/>
      <w:r w:rsidRPr="005E7AD4">
        <w:rPr>
          <w:rFonts w:ascii="Times New Roman" w:eastAsia="Times New Roman" w:hAnsi="Times New Roman" w:cs="Times New Roman"/>
          <w:sz w:val="24"/>
          <w:szCs w:val="24"/>
        </w:rPr>
        <w:t xml:space="preserve">have to look at some structures </w:t>
      </w:r>
      <w:commentRangeEnd w:id="2"/>
      <w:r w:rsidR="00195528">
        <w:rPr>
          <w:rStyle w:val="Kommentarzeichen"/>
        </w:rPr>
        <w:commentReference w:id="2"/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and answer questions according to the instructions you get.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 xml:space="preserve">The data collected is strictly anonymous. Your anonymously collected data will then be used for analysis for scientific work. With </w:t>
      </w:r>
      <w:ins w:id="3" w:author="ahohenberger" w:date="2021-04-18T11:28:00Z">
        <w:r w:rsidR="00195528">
          <w:rPr>
            <w:rFonts w:ascii="Times New Roman" w:eastAsia="Times New Roman" w:hAnsi="Times New Roman" w:cs="Times New Roman"/>
            <w:sz w:val="24"/>
            <w:szCs w:val="24"/>
          </w:rPr>
          <w:t xml:space="preserve">your </w:t>
        </w:r>
      </w:ins>
      <w:r w:rsidRPr="005E7AD4">
        <w:rPr>
          <w:rFonts w:ascii="Times New Roman" w:eastAsia="Times New Roman" w:hAnsi="Times New Roman" w:cs="Times New Roman"/>
          <w:sz w:val="24"/>
          <w:szCs w:val="24"/>
        </w:rPr>
        <w:t xml:space="preserve">participation in this study you consent to your data being used for this </w:t>
      </w:r>
      <w:del w:id="4" w:author="ahohenberger" w:date="2021-04-18T11:28:00Z">
        <w:r w:rsidRPr="005E7AD4" w:rsidDel="00195528">
          <w:rPr>
            <w:rFonts w:ascii="Times New Roman" w:eastAsia="Times New Roman" w:hAnsi="Times New Roman" w:cs="Times New Roman"/>
            <w:sz w:val="24"/>
            <w:szCs w:val="24"/>
          </w:rPr>
          <w:delText>cause</w:delText>
        </w:r>
      </w:del>
      <w:ins w:id="5" w:author="ahohenberger" w:date="2021-04-18T11:28:00Z">
        <w:r w:rsidR="00195528">
          <w:rPr>
            <w:rFonts w:ascii="Times New Roman" w:eastAsia="Times New Roman" w:hAnsi="Times New Roman" w:cs="Times New Roman"/>
            <w:sz w:val="24"/>
            <w:szCs w:val="24"/>
          </w:rPr>
          <w:t>purpose</w:t>
        </w:r>
      </w:ins>
      <w:r w:rsidRPr="005E7AD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You can stop the experiment at any time and then no data will be submitted.</w:t>
      </w:r>
      <w:ins w:id="6" w:author="ahohenberger" w:date="2021-04-18T11:30:00Z">
        <w:r w:rsidR="0019552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You don’t have to give any reasons and no adverse consequences will arise for you.</w:t>
        </w:r>
      </w:ins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If you have any questions or concerns, please write an email to: </w:t>
      </w:r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janlschroede@uni-osnabrueck.de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If you are interested in our results, you can write an email to the address above, and you will be notified when they are ready.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Enjoy.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​​​​​​______________________________________________________________________________________</w:t>
      </w:r>
    </w:p>
    <w:p w14:paraId="50B54D1A" w14:textId="77777777" w:rsidR="005E7AD4" w:rsidRPr="005E7AD4" w:rsidRDefault="005E7AD4" w:rsidP="005E7A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7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General Instructions</w:t>
      </w:r>
    </w:p>
    <w:p w14:paraId="565BB643" w14:textId="77777777" w:rsidR="005E7AD4" w:rsidRPr="005E7AD4" w:rsidRDefault="005E7AD4" w:rsidP="005E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sz w:val="24"/>
          <w:szCs w:val="24"/>
        </w:rPr>
        <w:t>On the next two pages you will be shown some questions.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Afterwards you will be presented with two different types of tests.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You will get the corresponding instructions right before the tests.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lastRenderedPageBreak/>
        <w:t>If possible, please make this window full-screen.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(e.g. press </w:t>
      </w:r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(F11)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Fn</w:t>
      </w:r>
      <w:proofErr w:type="spellEnd"/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F11)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Press the same button(s) at the end to exit the full-screen mode again.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Please read all the instructions carefully.</w:t>
      </w:r>
    </w:p>
    <w:p w14:paraId="176BFDB0" w14:textId="77777777" w:rsidR="005E7AD4" w:rsidRPr="005E7AD4" w:rsidRDefault="005E7AD4" w:rsidP="005E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14:paraId="24EFF825" w14:textId="77777777" w:rsidR="005E7AD4" w:rsidRPr="005E7AD4" w:rsidRDefault="005E7AD4" w:rsidP="005E7A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7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 small introduction into fractals</w:t>
      </w:r>
    </w:p>
    <w:p w14:paraId="250F678E" w14:textId="77777777" w:rsidR="005E7AD4" w:rsidRPr="005E7AD4" w:rsidRDefault="005E7AD4" w:rsidP="005E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sz w:val="24"/>
          <w:szCs w:val="24"/>
        </w:rPr>
        <w:t xml:space="preserve">Below you can see two </w:t>
      </w:r>
      <w:ins w:id="7" w:author="ahohenberger" w:date="2021-04-18T11:32:00Z">
        <w:r w:rsidR="00195528">
          <w:rPr>
            <w:rFonts w:ascii="Times New Roman" w:eastAsia="Times New Roman" w:hAnsi="Times New Roman" w:cs="Times New Roman"/>
            <w:sz w:val="24"/>
            <w:szCs w:val="24"/>
          </w:rPr>
          <w:t xml:space="preserve">visual </w:t>
        </w:r>
      </w:ins>
      <w:r w:rsidRPr="005E7AD4">
        <w:rPr>
          <w:rFonts w:ascii="Times New Roman" w:eastAsia="Times New Roman" w:hAnsi="Times New Roman" w:cs="Times New Roman"/>
          <w:sz w:val="24"/>
          <w:szCs w:val="24"/>
        </w:rPr>
        <w:t xml:space="preserve">structures where one represents a </w:t>
      </w:r>
      <w:commentRangeStart w:id="8"/>
      <w:r w:rsidRPr="005E7AD4">
        <w:rPr>
          <w:rFonts w:ascii="Times New Roman" w:eastAsia="Times New Roman" w:hAnsi="Times New Roman" w:cs="Times New Roman"/>
          <w:sz w:val="24"/>
          <w:szCs w:val="24"/>
        </w:rPr>
        <w:t>"correct" fractal, the other one represents an "incorrect" fractal.</w:t>
      </w:r>
      <w:commentRangeEnd w:id="8"/>
      <w:r w:rsidR="00195528">
        <w:rPr>
          <w:rStyle w:val="Kommentarzeichen"/>
        </w:rPr>
        <w:commentReference w:id="8"/>
      </w:r>
    </w:p>
    <w:p w14:paraId="5B046A55" w14:textId="77777777" w:rsidR="005E7AD4" w:rsidRPr="005E7AD4" w:rsidRDefault="005E7AD4" w:rsidP="005E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01E1D" w14:textId="77777777" w:rsidR="005E7AD4" w:rsidRPr="005E7AD4" w:rsidRDefault="005E7AD4" w:rsidP="005E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sz w:val="24"/>
          <w:szCs w:val="24"/>
        </w:rPr>
        <w:t>If you look at the </w:t>
      </w:r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left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t xml:space="preserve"> picture, you can see that the structure is the same </w:t>
      </w:r>
      <w:ins w:id="9" w:author="ahohenberger" w:date="2021-04-18T11:36:00Z">
        <w:r w:rsidR="00183D36">
          <w:rPr>
            <w:rFonts w:ascii="Times New Roman" w:eastAsia="Times New Roman" w:hAnsi="Times New Roman" w:cs="Times New Roman"/>
            <w:sz w:val="24"/>
            <w:szCs w:val="24"/>
          </w:rPr>
          <w:t>o</w:t>
        </w:r>
      </w:ins>
      <w:del w:id="10" w:author="ahohenberger" w:date="2021-04-18T11:36:00Z">
        <w:r w:rsidRPr="005E7AD4" w:rsidDel="00183D36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r w:rsidRPr="005E7AD4">
        <w:rPr>
          <w:rFonts w:ascii="Times New Roman" w:eastAsia="Times New Roman" w:hAnsi="Times New Roman" w:cs="Times New Roman"/>
          <w:sz w:val="24"/>
          <w:szCs w:val="24"/>
        </w:rPr>
        <w:t>n every level.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This </w:t>
      </w:r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is a fractal!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All fractals are build up on a repeating structure.</w:t>
      </w:r>
      <w:ins w:id="11" w:author="ahohenberger" w:date="2021-04-18T11:34:00Z">
        <w:r w:rsidR="0019552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commentRangeStart w:id="12"/>
        <w:r w:rsidR="00195528">
          <w:rPr>
            <w:rFonts w:ascii="Times New Roman" w:eastAsia="Times New Roman" w:hAnsi="Times New Roman" w:cs="Times New Roman"/>
            <w:sz w:val="24"/>
            <w:szCs w:val="24"/>
          </w:rPr>
          <w:t>They are self-similar.</w:t>
        </w:r>
        <w:commentRangeEnd w:id="12"/>
        <w:r w:rsidR="00195528">
          <w:rPr>
            <w:rStyle w:val="Kommentarzeichen"/>
          </w:rPr>
          <w:commentReference w:id="12"/>
        </w:r>
      </w:ins>
    </w:p>
    <w:p w14:paraId="0F401335" w14:textId="77777777" w:rsidR="005E7AD4" w:rsidRPr="005E7AD4" w:rsidRDefault="005E7AD4" w:rsidP="005E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D9579" w14:textId="77777777" w:rsidR="005E7AD4" w:rsidRPr="005E7AD4" w:rsidRDefault="005E7AD4" w:rsidP="005E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sz w:val="24"/>
          <w:szCs w:val="24"/>
        </w:rPr>
        <w:t>If you look at the </w:t>
      </w:r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 picture, you can see that the structure on the last level differs from the previous ones.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Therefore, this one is </w:t>
      </w:r>
      <w:commentRangeStart w:id="13"/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not a fractal!</w:t>
      </w:r>
      <w:commentRangeEnd w:id="13"/>
      <w:r w:rsidR="00183D36">
        <w:rPr>
          <w:rStyle w:val="Kommentarzeichen"/>
        </w:rPr>
        <w:commentReference w:id="13"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i/>
          <w:iCs/>
          <w:sz w:val="24"/>
          <w:szCs w:val="24"/>
        </w:rPr>
        <w:t>An earlier level is represented by bigger symbols and a later level has smaller symbols.</w:t>
      </w:r>
    </w:p>
    <w:p w14:paraId="77CC05CA" w14:textId="77777777" w:rsidR="005E7AD4" w:rsidRPr="005E7AD4" w:rsidRDefault="005E7AD4" w:rsidP="005E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______________________________________________________________________________________</w:t>
      </w:r>
    </w:p>
    <w:p w14:paraId="6907177B" w14:textId="77777777" w:rsidR="005E7AD4" w:rsidRPr="005E7AD4" w:rsidRDefault="005E7AD4" w:rsidP="005E7A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7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Continuation </w:t>
      </w:r>
      <w:commentRangeStart w:id="14"/>
      <w:r w:rsidRPr="005E7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</w:t>
      </w:r>
      <w:commentRangeEnd w:id="14"/>
      <w:r w:rsidR="00183D36">
        <w:rPr>
          <w:rStyle w:val="Kommentarzeichen"/>
        </w:rPr>
        <w:commentReference w:id="14"/>
      </w:r>
      <w:r w:rsidRPr="005E7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Instructions</w:t>
      </w:r>
    </w:p>
    <w:p w14:paraId="501CC8B0" w14:textId="77777777" w:rsidR="005E7AD4" w:rsidRPr="005E7AD4" w:rsidRDefault="005E7AD4" w:rsidP="005E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sz w:val="24"/>
          <w:szCs w:val="24"/>
        </w:rPr>
        <w:t xml:space="preserve">In this task, you have to look closely at the </w:t>
      </w:r>
      <w:ins w:id="15" w:author="ahohenberger" w:date="2021-04-18T11:42:00Z">
        <w:r w:rsidR="00183D36">
          <w:rPr>
            <w:rFonts w:ascii="Times New Roman" w:eastAsia="Times New Roman" w:hAnsi="Times New Roman" w:cs="Times New Roman"/>
            <w:sz w:val="24"/>
            <w:szCs w:val="24"/>
          </w:rPr>
          <w:t xml:space="preserve">series of </w:t>
        </w:r>
      </w:ins>
      <w:r w:rsidRPr="005E7AD4">
        <w:rPr>
          <w:rFonts w:ascii="Times New Roman" w:eastAsia="Times New Roman" w:hAnsi="Times New Roman" w:cs="Times New Roman"/>
          <w:sz w:val="24"/>
          <w:szCs w:val="24"/>
        </w:rPr>
        <w:t>pictures appearing on the screen.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Afterwards the screen will go blank for a short time. You will then be presented with two pictures.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One of these pictures represents the correct continuation</w:t>
      </w:r>
      <w:ins w:id="16" w:author="ahohenberger" w:date="2021-04-18T11:42:00Z">
        <w:r w:rsidR="00183D36">
          <w:rPr>
            <w:rFonts w:ascii="Times New Roman" w:eastAsia="Times New Roman" w:hAnsi="Times New Roman" w:cs="Times New Roman"/>
            <w:sz w:val="24"/>
            <w:szCs w:val="24"/>
          </w:rPr>
          <w:t xml:space="preserve"> of the series</w:t>
        </w:r>
      </w:ins>
      <w:r w:rsidRPr="005E7AD4">
        <w:rPr>
          <w:rFonts w:ascii="Times New Roman" w:eastAsia="Times New Roman" w:hAnsi="Times New Roman" w:cs="Times New Roman"/>
          <w:sz w:val="24"/>
          <w:szCs w:val="24"/>
        </w:rPr>
        <w:t>, the other is an incorrect continuation.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You then have to decide which one is the correct continuation.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do so you press either the LEFT or the RIGHT button located below the pictures, marked with </w:t>
      </w:r>
      <w:commentRangeStart w:id="17"/>
      <w:r w:rsidRPr="005E7AD4">
        <w:rPr>
          <w:rFonts w:ascii="Times New Roman" w:eastAsia="Times New Roman" w:hAnsi="Times New Roman" w:cs="Times New Roman"/>
          <w:sz w:val="24"/>
          <w:szCs w:val="24"/>
        </w:rPr>
        <w:t xml:space="preserve">"correct" and "incorrect", </w:t>
      </w:r>
      <w:commentRangeEnd w:id="17"/>
      <w:r w:rsidR="00183D36">
        <w:rPr>
          <w:rStyle w:val="Kommentarzeichen"/>
        </w:rPr>
        <w:commentReference w:id="17"/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respectively.</w:t>
      </w:r>
      <w:ins w:id="18" w:author="ahohenberger" w:date="2021-04-18T11:38:00Z">
        <w:r w:rsidR="00183D36">
          <w:rPr>
            <w:rFonts w:ascii="Times New Roman" w:eastAsia="Times New Roman" w:hAnsi="Times New Roman" w:cs="Times New Roman"/>
            <w:sz w:val="24"/>
            <w:szCs w:val="24"/>
          </w:rPr>
          <w:t xml:space="preserve"> Respond as </w:t>
        </w:r>
      </w:ins>
      <w:ins w:id="19" w:author="ahohenberger" w:date="2021-04-18T11:40:00Z">
        <w:r w:rsidR="00183D36">
          <w:rPr>
            <w:rFonts w:ascii="Times New Roman" w:eastAsia="Times New Roman" w:hAnsi="Times New Roman" w:cs="Times New Roman"/>
            <w:sz w:val="24"/>
            <w:szCs w:val="24"/>
          </w:rPr>
          <w:t>quickly</w:t>
        </w:r>
      </w:ins>
      <w:ins w:id="20" w:author="ahohenberger" w:date="2021-04-18T11:38:00Z">
        <w:r w:rsidR="00183D36">
          <w:rPr>
            <w:rFonts w:ascii="Times New Roman" w:eastAsia="Times New Roman" w:hAnsi="Times New Roman" w:cs="Times New Roman"/>
            <w:sz w:val="24"/>
            <w:szCs w:val="24"/>
          </w:rPr>
          <w:t xml:space="preserve"> and as correctly as possible.</w:t>
        </w:r>
      </w:ins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 xml:space="preserve">First, </w:t>
      </w:r>
      <w:commentRangeStart w:id="21"/>
      <w:r w:rsidRPr="005E7AD4">
        <w:rPr>
          <w:rFonts w:ascii="Times New Roman" w:eastAsia="Times New Roman" w:hAnsi="Times New Roman" w:cs="Times New Roman"/>
          <w:sz w:val="24"/>
          <w:szCs w:val="24"/>
        </w:rPr>
        <w:t>you can test this task twice.</w:t>
      </w:r>
      <w:commentRangeEnd w:id="21"/>
      <w:r w:rsidR="00183D36">
        <w:rPr>
          <w:rStyle w:val="Kommentarzeichen"/>
        </w:rPr>
        <w:commentReference w:id="21"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Afterwards, there will be another instruction page after which the actual trials begin.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If you feel ready, press the button below.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______________________________________________________________________________________</w:t>
      </w:r>
    </w:p>
    <w:p w14:paraId="7B4BDD34" w14:textId="77777777" w:rsidR="005E7AD4" w:rsidRPr="005E7AD4" w:rsidRDefault="005E7AD4" w:rsidP="005E7A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7A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Key-Press task</w:t>
      </w:r>
    </w:p>
    <w:p w14:paraId="287208DB" w14:textId="77777777" w:rsidR="005E7AD4" w:rsidRPr="005E7AD4" w:rsidRDefault="005E7AD4" w:rsidP="005E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sz w:val="24"/>
          <w:szCs w:val="24"/>
        </w:rPr>
        <w:t>In this task, you have to press either the "G" or the "H" key to complete the task.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Here, you don't have to press buttons on the screen but keys on your keyboard.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22"/>
      <w:r w:rsidRPr="005E7AD4">
        <w:rPr>
          <w:rFonts w:ascii="Times New Roman" w:eastAsia="Times New Roman" w:hAnsi="Times New Roman" w:cs="Times New Roman"/>
          <w:sz w:val="24"/>
          <w:szCs w:val="24"/>
        </w:rPr>
        <w:t>Pressing the-"</w:t>
      </w:r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"-key means the picture is a </w:t>
      </w:r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fractal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Pressing the-"</w:t>
      </w:r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"-key means the picture is </w:t>
      </w:r>
      <w:r w:rsidRPr="005E7AD4">
        <w:rPr>
          <w:rFonts w:ascii="Times New Roman" w:eastAsia="Times New Roman" w:hAnsi="Times New Roman" w:cs="Times New Roman"/>
          <w:b/>
          <w:bCs/>
          <w:sz w:val="24"/>
          <w:szCs w:val="24"/>
        </w:rPr>
        <w:t>not a fractal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22"/>
      <w:r w:rsidR="005C2D37">
        <w:rPr>
          <w:rStyle w:val="Kommentarzeichen"/>
        </w:rPr>
        <w:commentReference w:id="22"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 xml:space="preserve">Please use your </w:t>
      </w:r>
      <w:del w:id="23" w:author="ahohenberger" w:date="2021-04-18T11:50:00Z">
        <w:r w:rsidRPr="005E7AD4" w:rsidDel="005C2D37">
          <w:rPr>
            <w:rFonts w:ascii="Times New Roman" w:eastAsia="Times New Roman" w:hAnsi="Times New Roman" w:cs="Times New Roman"/>
            <w:sz w:val="24"/>
            <w:szCs w:val="24"/>
          </w:rPr>
          <w:delText xml:space="preserve">primary </w:delText>
        </w:r>
      </w:del>
      <w:commentRangeStart w:id="24"/>
      <w:ins w:id="25" w:author="ahohenberger" w:date="2021-04-18T11:50:00Z">
        <w:r w:rsidR="005C2D37">
          <w:rPr>
            <w:rFonts w:ascii="Times New Roman" w:eastAsia="Times New Roman" w:hAnsi="Times New Roman" w:cs="Times New Roman"/>
            <w:sz w:val="24"/>
            <w:szCs w:val="24"/>
          </w:rPr>
          <w:t>dominant</w:t>
        </w:r>
        <w:r w:rsidR="005C2D37" w:rsidRPr="005E7AD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5E7AD4">
        <w:rPr>
          <w:rFonts w:ascii="Times New Roman" w:eastAsia="Times New Roman" w:hAnsi="Times New Roman" w:cs="Times New Roman"/>
          <w:sz w:val="24"/>
          <w:szCs w:val="24"/>
        </w:rPr>
        <w:t xml:space="preserve">hand </w:t>
      </w:r>
      <w:commentRangeEnd w:id="24"/>
      <w:r w:rsidR="005C2D37">
        <w:rPr>
          <w:rStyle w:val="Kommentarzeichen"/>
        </w:rPr>
        <w:commentReference w:id="24"/>
      </w:r>
      <w:r w:rsidRPr="005E7AD4">
        <w:rPr>
          <w:rFonts w:ascii="Times New Roman" w:eastAsia="Times New Roman" w:hAnsi="Times New Roman" w:cs="Times New Roman"/>
          <w:sz w:val="24"/>
          <w:szCs w:val="24"/>
        </w:rPr>
        <w:t>to press the keys (e.g. index and middle finger).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 xml:space="preserve">First, you can try this task in a few </w:t>
      </w:r>
      <w:ins w:id="27" w:author="ahohenberger" w:date="2021-04-18T11:51:00Z">
        <w:r w:rsidR="005C2D37">
          <w:rPr>
            <w:rFonts w:ascii="Times New Roman" w:eastAsia="Times New Roman" w:hAnsi="Times New Roman" w:cs="Times New Roman"/>
            <w:sz w:val="24"/>
            <w:szCs w:val="24"/>
          </w:rPr>
          <w:t>practice</w:t>
        </w:r>
      </w:ins>
      <w:del w:id="28" w:author="ahohenberger" w:date="2021-04-18T11:51:00Z">
        <w:r w:rsidRPr="005E7AD4" w:rsidDel="005C2D37">
          <w:rPr>
            <w:rFonts w:ascii="Times New Roman" w:eastAsia="Times New Roman" w:hAnsi="Times New Roman" w:cs="Times New Roman"/>
            <w:sz w:val="24"/>
            <w:szCs w:val="24"/>
          </w:rPr>
          <w:delText>test</w:delText>
        </w:r>
      </w:del>
      <w:r w:rsidRPr="005E7AD4">
        <w:rPr>
          <w:rFonts w:ascii="Times New Roman" w:eastAsia="Times New Roman" w:hAnsi="Times New Roman" w:cs="Times New Roman"/>
          <w:sz w:val="24"/>
          <w:szCs w:val="24"/>
        </w:rPr>
        <w:t xml:space="preserve"> rounds.</w:t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</w: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If you feel ready, press the button below.</w:t>
      </w:r>
    </w:p>
    <w:p w14:paraId="39CA81DD" w14:textId="77777777" w:rsidR="005E7AD4" w:rsidRPr="005E7AD4" w:rsidRDefault="005E7AD4" w:rsidP="005E7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AD4">
        <w:rPr>
          <w:rFonts w:ascii="Times New Roman" w:eastAsia="Times New Roman" w:hAnsi="Times New Roman" w:cs="Times New Roman"/>
          <w:sz w:val="24"/>
          <w:szCs w:val="24"/>
        </w:rPr>
        <w:br/>
        <w:t>______________________________________________________________________________________</w:t>
      </w:r>
    </w:p>
    <w:p w14:paraId="28E4DFFE" w14:textId="77777777" w:rsidR="00450E47" w:rsidRDefault="00450E47"/>
    <w:sectPr w:rsidR="00450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hohenberger" w:date="2021-04-18T11:31:00Z" w:initials="a">
    <w:p w14:paraId="75CE3F95" w14:textId="77777777" w:rsidR="00195528" w:rsidRPr="00183D36" w:rsidRDefault="00195528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t>Maybe better speak of “task” instead of “test” throughout the in</w:t>
      </w:r>
      <w:r w:rsidR="00183D36">
        <w:t>st</w:t>
      </w:r>
      <w:r>
        <w:t xml:space="preserve">ructions. </w:t>
      </w:r>
      <w:r w:rsidRPr="00183D36">
        <w:rPr>
          <w:lang w:val="de-DE"/>
        </w:rPr>
        <w:t xml:space="preserve">“Test” </w:t>
      </w:r>
      <w:proofErr w:type="spellStart"/>
      <w:r w:rsidRPr="00183D36">
        <w:rPr>
          <w:lang w:val="de-DE"/>
        </w:rPr>
        <w:t>sound</w:t>
      </w:r>
      <w:r w:rsidR="00183D36">
        <w:rPr>
          <w:lang w:val="de-DE"/>
        </w:rPr>
        <w:t>s</w:t>
      </w:r>
      <w:proofErr w:type="spellEnd"/>
      <w:r w:rsidRPr="00183D36">
        <w:rPr>
          <w:lang w:val="de-DE"/>
        </w:rPr>
        <w:t xml:space="preserve"> so </w:t>
      </w:r>
      <w:proofErr w:type="spellStart"/>
      <w:r w:rsidRPr="00183D36">
        <w:rPr>
          <w:lang w:val="de-DE"/>
        </w:rPr>
        <w:t>much</w:t>
      </w:r>
      <w:proofErr w:type="spellEnd"/>
      <w:r w:rsidRPr="00183D36">
        <w:rPr>
          <w:lang w:val="de-DE"/>
        </w:rPr>
        <w:t xml:space="preserve"> </w:t>
      </w:r>
      <w:proofErr w:type="spellStart"/>
      <w:r w:rsidRPr="00183D36">
        <w:rPr>
          <w:lang w:val="de-DE"/>
        </w:rPr>
        <w:t>more</w:t>
      </w:r>
      <w:proofErr w:type="spellEnd"/>
      <w:r w:rsidRPr="00183D36">
        <w:rPr>
          <w:lang w:val="de-DE"/>
        </w:rPr>
        <w:t xml:space="preserve"> </w:t>
      </w:r>
      <w:proofErr w:type="spellStart"/>
      <w:r w:rsidRPr="00183D36">
        <w:rPr>
          <w:lang w:val="de-DE"/>
        </w:rPr>
        <w:t>scar</w:t>
      </w:r>
      <w:r w:rsidR="00183D36">
        <w:rPr>
          <w:lang w:val="de-DE"/>
        </w:rPr>
        <w:t>y</w:t>
      </w:r>
      <w:proofErr w:type="spellEnd"/>
      <w:r w:rsidRPr="00183D36">
        <w:rPr>
          <w:lang w:val="de-DE"/>
        </w:rPr>
        <w:t xml:space="preserve"> </w:t>
      </w:r>
      <w:proofErr w:type="spellStart"/>
      <w:r w:rsidRPr="00183D36">
        <w:rPr>
          <w:lang w:val="de-DE"/>
        </w:rPr>
        <w:t>than</w:t>
      </w:r>
      <w:proofErr w:type="spellEnd"/>
      <w:r w:rsidRPr="00183D36">
        <w:rPr>
          <w:lang w:val="de-DE"/>
        </w:rPr>
        <w:t xml:space="preserve"> “</w:t>
      </w:r>
      <w:proofErr w:type="spellStart"/>
      <w:r w:rsidRPr="00183D36">
        <w:rPr>
          <w:lang w:val="de-DE"/>
        </w:rPr>
        <w:t>task</w:t>
      </w:r>
      <w:proofErr w:type="spellEnd"/>
      <w:r w:rsidRPr="00183D36">
        <w:rPr>
          <w:lang w:val="de-DE"/>
        </w:rPr>
        <w:t>”.</w:t>
      </w:r>
      <w:r w:rsidR="00183D36" w:rsidRPr="00183D36">
        <w:rPr>
          <w:lang w:val="de-DE"/>
        </w:rPr>
        <w:t xml:space="preserve"> (Haben Sie ja unten dann auch so genannt</w:t>
      </w:r>
      <w:r w:rsidR="00183D36">
        <w:rPr>
          <w:lang w:val="de-DE"/>
        </w:rPr>
        <w:t>)</w:t>
      </w:r>
    </w:p>
  </w:comment>
  <w:comment w:id="1" w:author="ahohenberger" w:date="2021-04-18T11:25:00Z" w:initials="a">
    <w:p w14:paraId="046A32B1" w14:textId="77777777" w:rsidR="00195528" w:rsidRPr="00195528" w:rsidRDefault="00195528">
      <w:pPr>
        <w:pStyle w:val="Kommentartext"/>
      </w:pPr>
      <w:r>
        <w:rPr>
          <w:rStyle w:val="Kommentarzeichen"/>
        </w:rPr>
        <w:annotationRef/>
      </w:r>
      <w:proofErr w:type="spellStart"/>
      <w:r w:rsidRPr="00183D36">
        <w:t>Kann</w:t>
      </w:r>
      <w:proofErr w:type="spellEnd"/>
      <w:r w:rsidRPr="00183D36">
        <w:t xml:space="preserve"> man </w:t>
      </w:r>
      <w:proofErr w:type="spellStart"/>
      <w:r w:rsidRPr="00183D36">
        <w:t>auch</w:t>
      </w:r>
      <w:proofErr w:type="spellEnd"/>
      <w:r w:rsidRPr="00183D36">
        <w:t xml:space="preserve"> </w:t>
      </w:r>
      <w:proofErr w:type="spellStart"/>
      <w:r w:rsidRPr="00183D36">
        <w:t>weglassen</w:t>
      </w:r>
      <w:proofErr w:type="spellEnd"/>
      <w:r w:rsidRPr="00183D36">
        <w:t xml:space="preserve">. </w:t>
      </w:r>
      <w:r w:rsidRPr="00195528">
        <w:t xml:space="preserve">Oder </w:t>
      </w:r>
      <w:proofErr w:type="spellStart"/>
      <w:r w:rsidRPr="00195528">
        <w:t>sind</w:t>
      </w:r>
      <w:proofErr w:type="spellEnd"/>
      <w:r w:rsidRPr="00195528">
        <w:t xml:space="preserve"> „specific</w:t>
      </w:r>
      <w:r>
        <w:t>”</w:t>
      </w:r>
      <w:r w:rsidRPr="00195528">
        <w:t xml:space="preserve"> instructions </w:t>
      </w:r>
      <w:proofErr w:type="spellStart"/>
      <w:r w:rsidRPr="00195528">
        <w:t>nochmal</w:t>
      </w:r>
      <w:proofErr w:type="spellEnd"/>
      <w:r w:rsidRPr="00195528">
        <w:t xml:space="preserve"> </w:t>
      </w:r>
      <w:proofErr w:type="spellStart"/>
      <w:r w:rsidRPr="00195528">
        <w:t>andere</w:t>
      </w:r>
      <w:proofErr w:type="spellEnd"/>
      <w:r w:rsidRPr="00195528">
        <w:t xml:space="preserve"> </w:t>
      </w:r>
      <w:proofErr w:type="spellStart"/>
      <w:r w:rsidRPr="00195528">
        <w:t>als</w:t>
      </w:r>
      <w:proofErr w:type="spellEnd"/>
      <w:r w:rsidRPr="00195528">
        <w:t xml:space="preserve"> „dedicated</w:t>
      </w:r>
      <w:r>
        <w:t>”</w:t>
      </w:r>
      <w:r w:rsidRPr="00195528">
        <w:t xml:space="preserve"> i</w:t>
      </w:r>
      <w:r>
        <w:t>nstructions?</w:t>
      </w:r>
    </w:p>
  </w:comment>
  <w:comment w:id="2" w:author="ahohenberger" w:date="2021-04-18T11:27:00Z" w:initials="a">
    <w:p w14:paraId="792751A4" w14:textId="77777777" w:rsidR="00195528" w:rsidRDefault="00195528">
      <w:pPr>
        <w:pStyle w:val="Kommentartext"/>
      </w:pPr>
      <w:r>
        <w:rPr>
          <w:rStyle w:val="Kommentarzeichen"/>
        </w:rPr>
        <w:annotationRef/>
      </w:r>
      <w:proofErr w:type="spellStart"/>
      <w:r>
        <w:t>Vielleicht</w:t>
      </w:r>
      <w:proofErr w:type="spellEnd"/>
      <w:r>
        <w:t>: “you will see some visual structures”</w:t>
      </w:r>
    </w:p>
  </w:comment>
  <w:comment w:id="8" w:author="ahohenberger" w:date="2021-04-18T11:33:00Z" w:initials="a">
    <w:p w14:paraId="7473FA42" w14:textId="77777777" w:rsidR="00195528" w:rsidRDefault="00195528">
      <w:pPr>
        <w:pStyle w:val="Kommentartext"/>
      </w:pPr>
      <w:r>
        <w:rPr>
          <w:rStyle w:val="Kommentarzeichen"/>
        </w:rPr>
        <w:annotationRef/>
      </w:r>
      <w:proofErr w:type="spellStart"/>
      <w:r>
        <w:t>Hm</w:t>
      </w:r>
      <w:proofErr w:type="spellEnd"/>
      <w:r>
        <w:t xml:space="preserve">, maybe alternatively: “… where one represents a “fractal”, the other one a “non-fractal”. </w:t>
      </w:r>
    </w:p>
    <w:p w14:paraId="2054B595" w14:textId="77777777" w:rsidR="00195528" w:rsidRDefault="00195528">
      <w:pPr>
        <w:pStyle w:val="Kommentartext"/>
      </w:pPr>
      <w:r>
        <w:t xml:space="preserve">This is a conceptual question: whether you frame all stimuli as fractals with only some being correct and the others incorrect or whether you </w:t>
      </w:r>
      <w:r w:rsidR="00183D36">
        <w:t xml:space="preserve">restrict the name “fractal” to the correct ones and call the other ones “non-fractals”. </w:t>
      </w:r>
    </w:p>
  </w:comment>
  <w:comment w:id="12" w:author="ahohenberger" w:date="2021-04-18T11:34:00Z" w:initials="a">
    <w:p w14:paraId="6CC6D57D" w14:textId="77777777" w:rsidR="00195528" w:rsidRDefault="00195528">
      <w:pPr>
        <w:pStyle w:val="Kommentartext"/>
      </w:pPr>
      <w:r>
        <w:rPr>
          <w:rStyle w:val="Kommentarzeichen"/>
        </w:rPr>
        <w:annotationRef/>
      </w:r>
      <w:r>
        <w:t>If you only want to give minimal information, drop this again.</w:t>
      </w:r>
    </w:p>
  </w:comment>
  <w:comment w:id="13" w:author="ahohenberger" w:date="2021-04-18T11:36:00Z" w:initials="a">
    <w:p w14:paraId="22F91DBD" w14:textId="77777777" w:rsidR="00183D36" w:rsidRDefault="00183D36">
      <w:pPr>
        <w:pStyle w:val="Kommentartext"/>
      </w:pPr>
      <w:r>
        <w:rPr>
          <w:rStyle w:val="Kommentarzeichen"/>
        </w:rPr>
        <w:annotationRef/>
      </w:r>
      <w:r>
        <w:t>Here you also say: “not a fractal” and not “an incorrect fractal”</w:t>
      </w:r>
    </w:p>
  </w:comment>
  <w:comment w:id="14" w:author="ahohenberger" w:date="2021-04-18T11:37:00Z" w:initials="a">
    <w:p w14:paraId="49F6A2EB" w14:textId="77777777" w:rsidR="00183D36" w:rsidRDefault="00183D36">
      <w:pPr>
        <w:pStyle w:val="Kommentartext"/>
      </w:pPr>
      <w:r>
        <w:rPr>
          <w:rStyle w:val="Kommentarzeichen"/>
        </w:rPr>
        <w:annotationRef/>
      </w:r>
      <w:r>
        <w:t>Very good, here you say already: Task</w:t>
      </w:r>
    </w:p>
  </w:comment>
  <w:comment w:id="17" w:author="ahohenberger" w:date="2021-04-18T11:43:00Z" w:initials="a">
    <w:p w14:paraId="15D4E13F" w14:textId="77777777" w:rsidR="00183D36" w:rsidRDefault="00183D36">
      <w:pPr>
        <w:pStyle w:val="Kommentartext"/>
      </w:pPr>
      <w:r>
        <w:rPr>
          <w:rStyle w:val="Kommentarzeichen"/>
        </w:rPr>
        <w:annotationRef/>
      </w:r>
      <w:r>
        <w:t xml:space="preserve">In the continuation task the decision is which one of the two stimuli is the correct one: the left or the right one. Only in the </w:t>
      </w:r>
      <w:r w:rsidR="005C2D37">
        <w:t>“key-press”</w:t>
      </w:r>
      <w:r>
        <w:t xml:space="preserve"> task there is a decision whether any given stimulus is </w:t>
      </w:r>
      <w:r w:rsidR="005C2D37">
        <w:t>a “fractal” or a “non-fractal” Maybe the buttons should then not be marked as “correct” and “incorrect” at all.</w:t>
      </w:r>
      <w:r>
        <w:t xml:space="preserve"> </w:t>
      </w:r>
    </w:p>
  </w:comment>
  <w:comment w:id="21" w:author="ahohenberger" w:date="2021-04-18T11:40:00Z" w:initials="a">
    <w:p w14:paraId="22D1F97E" w14:textId="77777777" w:rsidR="00183D36" w:rsidRDefault="00183D36">
      <w:pPr>
        <w:pStyle w:val="Kommentartext"/>
      </w:pPr>
      <w:r>
        <w:rPr>
          <w:rStyle w:val="Kommentarzeichen"/>
        </w:rPr>
        <w:annotationRef/>
      </w:r>
      <w:r>
        <w:t>Alternatively: “First, there will be two practice trials”</w:t>
      </w:r>
    </w:p>
  </w:comment>
  <w:comment w:id="22" w:author="ahohenberger" w:date="2021-04-18T11:48:00Z" w:initials="a">
    <w:p w14:paraId="6C5D14D0" w14:textId="77777777" w:rsidR="005C2D37" w:rsidRDefault="005C2D37">
      <w:pPr>
        <w:pStyle w:val="Kommentartext"/>
      </w:pPr>
      <w:r>
        <w:rPr>
          <w:rStyle w:val="Kommentarzeichen"/>
        </w:rPr>
        <w:annotationRef/>
      </w:r>
      <w:r>
        <w:t>That’s fine. However, in experimental psychology there would be typically two versions: one where G=fractal and H=non-fractal and one where G=non-fractal and H=fractal. This is called “counter-balancing”. I don’t know how difficult this is to implement in your online experiment. Is there a randomization procedure that automatically randomizes the version? Probably not. If not, we can either renounce on counterbalancing or you can switch the instruction after having collected half of your participants.</w:t>
      </w:r>
    </w:p>
  </w:comment>
  <w:comment w:id="24" w:author="ahohenberger" w:date="2021-04-18T11:52:00Z" w:initials="a">
    <w:p w14:paraId="49F458B0" w14:textId="77777777" w:rsidR="005C2D37" w:rsidRDefault="005C2D37">
      <w:pPr>
        <w:pStyle w:val="Kommentartext"/>
      </w:pPr>
      <w:r>
        <w:rPr>
          <w:rStyle w:val="Kommentarzeichen"/>
        </w:rPr>
        <w:annotationRef/>
      </w:r>
      <w:r>
        <w:t xml:space="preserve">Did we discuss whether you will admit right-hand and also left-hand dominant participants? I don’t see why it should make a difference but maybe you check in the Martins paper how they handled the </w:t>
      </w:r>
      <w:bookmarkStart w:id="26" w:name="_GoBack"/>
      <w:bookmarkEnd w:id="26"/>
      <w:r>
        <w:t>handedness issue.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CE3F95" w15:done="0"/>
  <w15:commentEx w15:paraId="046A32B1" w15:done="0"/>
  <w15:commentEx w15:paraId="792751A4" w15:done="0"/>
  <w15:commentEx w15:paraId="2054B595" w15:done="0"/>
  <w15:commentEx w15:paraId="6CC6D57D" w15:done="0"/>
  <w15:commentEx w15:paraId="22F91DBD" w15:done="0"/>
  <w15:commentEx w15:paraId="49F6A2EB" w15:done="0"/>
  <w15:commentEx w15:paraId="15D4E13F" w15:done="0"/>
  <w15:commentEx w15:paraId="22D1F97E" w15:done="0"/>
  <w15:commentEx w15:paraId="6C5D14D0" w15:done="0"/>
  <w15:commentEx w15:paraId="49F458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hohenberger">
    <w15:presenceInfo w15:providerId="None" w15:userId="ahohenber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D4"/>
    <w:rsid w:val="00183D36"/>
    <w:rsid w:val="00195528"/>
    <w:rsid w:val="00450E47"/>
    <w:rsid w:val="005C2D37"/>
    <w:rsid w:val="005E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B5A4"/>
  <w15:chartTrackingRefBased/>
  <w15:docId w15:val="{EFEC01E7-793D-4C04-AB48-C2DE83E1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E7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7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semiHidden/>
    <w:unhideWhenUsed/>
    <w:rsid w:val="005E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E7AD4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5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5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5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5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552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5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55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ahohenberger</dc:creator>
  <cp:keywords/>
  <dc:description/>
  <cp:lastModifiedBy>ahohenberger</cp:lastModifiedBy>
  <cp:revision>2</cp:revision>
  <dcterms:created xsi:type="dcterms:W3CDTF">2021-04-18T09:54:00Z</dcterms:created>
  <dcterms:modified xsi:type="dcterms:W3CDTF">2021-04-18T09:54:00Z</dcterms:modified>
</cp:coreProperties>
</file>